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F6977" w14:textId="5F697B1B" w:rsidR="00C1099E" w:rsidRDefault="796A6184" w:rsidP="5EB61D3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5EB61D3A">
        <w:rPr>
          <w:rFonts w:ascii="Times New Roman" w:eastAsia="Times New Roman" w:hAnsi="Times New Roman" w:cs="Times New Roman"/>
          <w:b/>
          <w:bCs/>
        </w:rPr>
        <w:t xml:space="preserve">Entrepreneur </w:t>
      </w:r>
      <w:r w:rsidR="54F34E06" w:rsidRPr="5EB61D3A">
        <w:rPr>
          <w:rFonts w:ascii="Times New Roman" w:eastAsia="Times New Roman" w:hAnsi="Times New Roman" w:cs="Times New Roman"/>
          <w:b/>
          <w:bCs/>
        </w:rPr>
        <w:t>i</w:t>
      </w:r>
      <w:r w:rsidRPr="5EB61D3A">
        <w:rPr>
          <w:rFonts w:ascii="Times New Roman" w:eastAsia="Times New Roman" w:hAnsi="Times New Roman" w:cs="Times New Roman"/>
          <w:b/>
          <w:bCs/>
        </w:rPr>
        <w:t xml:space="preserve">nterest </w:t>
      </w:r>
      <w:r w:rsidR="621894ED" w:rsidRPr="5EB61D3A">
        <w:rPr>
          <w:rFonts w:ascii="Times New Roman" w:eastAsia="Times New Roman" w:hAnsi="Times New Roman" w:cs="Times New Roman"/>
          <w:b/>
          <w:bCs/>
        </w:rPr>
        <w:t>s</w:t>
      </w:r>
      <w:r w:rsidRPr="5EB61D3A">
        <w:rPr>
          <w:rFonts w:ascii="Times New Roman" w:eastAsia="Times New Roman" w:hAnsi="Times New Roman" w:cs="Times New Roman"/>
          <w:b/>
          <w:bCs/>
        </w:rPr>
        <w:t xml:space="preserve">urvey: </w:t>
      </w:r>
    </w:p>
    <w:p w14:paraId="1A4940B6" w14:textId="6EDE116C" w:rsidR="00C1099E" w:rsidRDefault="796A6184" w:rsidP="5EB61D3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5EB61D3A">
        <w:rPr>
          <w:rFonts w:ascii="Times New Roman" w:eastAsia="Times New Roman" w:hAnsi="Times New Roman" w:cs="Times New Roman"/>
          <w:b/>
          <w:bCs/>
        </w:rPr>
        <w:t xml:space="preserve">Access </w:t>
      </w:r>
      <w:r w:rsidR="0DA2E598" w:rsidRPr="5EB61D3A">
        <w:rPr>
          <w:rFonts w:ascii="Times New Roman" w:eastAsia="Times New Roman" w:hAnsi="Times New Roman" w:cs="Times New Roman"/>
          <w:b/>
          <w:bCs/>
        </w:rPr>
        <w:t>e</w:t>
      </w:r>
      <w:r w:rsidRPr="5EB61D3A">
        <w:rPr>
          <w:rFonts w:ascii="Times New Roman" w:eastAsia="Times New Roman" w:hAnsi="Times New Roman" w:cs="Times New Roman"/>
          <w:b/>
          <w:bCs/>
        </w:rPr>
        <w:t xml:space="preserve">xpert </w:t>
      </w:r>
      <w:r w:rsidR="15A3846C" w:rsidRPr="5EB61D3A">
        <w:rPr>
          <w:rFonts w:ascii="Times New Roman" w:eastAsia="Times New Roman" w:hAnsi="Times New Roman" w:cs="Times New Roman"/>
          <w:b/>
          <w:bCs/>
        </w:rPr>
        <w:t>s</w:t>
      </w:r>
      <w:r w:rsidRPr="5EB61D3A">
        <w:rPr>
          <w:rFonts w:ascii="Times New Roman" w:eastAsia="Times New Roman" w:hAnsi="Times New Roman" w:cs="Times New Roman"/>
          <w:b/>
          <w:bCs/>
        </w:rPr>
        <w:t xml:space="preserve">upport to </w:t>
      </w:r>
      <w:r w:rsidR="30466C72" w:rsidRPr="5EB61D3A">
        <w:rPr>
          <w:rFonts w:ascii="Times New Roman" w:eastAsia="Times New Roman" w:hAnsi="Times New Roman" w:cs="Times New Roman"/>
          <w:b/>
          <w:bCs/>
        </w:rPr>
        <w:t>g</w:t>
      </w:r>
      <w:r w:rsidRPr="5EB61D3A">
        <w:rPr>
          <w:rFonts w:ascii="Times New Roman" w:eastAsia="Times New Roman" w:hAnsi="Times New Roman" w:cs="Times New Roman"/>
          <w:b/>
          <w:bCs/>
        </w:rPr>
        <w:t xml:space="preserve">row </w:t>
      </w:r>
      <w:r w:rsidR="2CC97AFD" w:rsidRPr="5EB61D3A">
        <w:rPr>
          <w:rFonts w:ascii="Times New Roman" w:eastAsia="Times New Roman" w:hAnsi="Times New Roman" w:cs="Times New Roman"/>
          <w:b/>
          <w:bCs/>
        </w:rPr>
        <w:t>y</w:t>
      </w:r>
      <w:r w:rsidRPr="5EB61D3A">
        <w:rPr>
          <w:rFonts w:ascii="Times New Roman" w:eastAsia="Times New Roman" w:hAnsi="Times New Roman" w:cs="Times New Roman"/>
          <w:b/>
          <w:bCs/>
        </w:rPr>
        <w:t xml:space="preserve">our </w:t>
      </w:r>
      <w:r w:rsidR="0A388280" w:rsidRPr="5EB61D3A">
        <w:rPr>
          <w:rFonts w:ascii="Times New Roman" w:eastAsia="Times New Roman" w:hAnsi="Times New Roman" w:cs="Times New Roman"/>
          <w:b/>
          <w:bCs/>
        </w:rPr>
        <w:t>b</w:t>
      </w:r>
      <w:r w:rsidRPr="5EB61D3A">
        <w:rPr>
          <w:rFonts w:ascii="Times New Roman" w:eastAsia="Times New Roman" w:hAnsi="Times New Roman" w:cs="Times New Roman"/>
          <w:b/>
          <w:bCs/>
        </w:rPr>
        <w:t>usiness</w:t>
      </w:r>
    </w:p>
    <w:p w14:paraId="0972060C" w14:textId="200BD2B0" w:rsidR="00C1099E" w:rsidRDefault="796A6184" w:rsidP="79B5D5BB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commentRangeStart w:id="0"/>
      <w:commentRangeStart w:id="1"/>
      <w:r w:rsidRPr="5EB61D3A">
        <w:rPr>
          <w:rFonts w:ascii="Times New Roman" w:eastAsia="Times New Roman" w:hAnsi="Times New Roman" w:cs="Times New Roman"/>
        </w:rPr>
        <w:t xml:space="preserve">We are offering ambitious entrepreneurs like you the opportunity to receive </w:t>
      </w:r>
      <w:r w:rsidRPr="5EB61D3A">
        <w:rPr>
          <w:rFonts w:ascii="Times New Roman" w:eastAsia="Times New Roman" w:hAnsi="Times New Roman" w:cs="Times New Roman"/>
          <w:b/>
          <w:bCs/>
        </w:rPr>
        <w:t>expert advice</w:t>
      </w:r>
      <w:r w:rsidRPr="5EB61D3A">
        <w:rPr>
          <w:rFonts w:ascii="Times New Roman" w:eastAsia="Times New Roman" w:hAnsi="Times New Roman" w:cs="Times New Roman"/>
        </w:rPr>
        <w:t xml:space="preserve"> and </w:t>
      </w:r>
      <w:r w:rsidRPr="5EB61D3A">
        <w:rPr>
          <w:rFonts w:ascii="Times New Roman" w:eastAsia="Times New Roman" w:hAnsi="Times New Roman" w:cs="Times New Roman"/>
          <w:b/>
          <w:bCs/>
        </w:rPr>
        <w:t xml:space="preserve">skills </w:t>
      </w:r>
      <w:r w:rsidR="7DCB9E5D" w:rsidRPr="5EB61D3A">
        <w:rPr>
          <w:rFonts w:ascii="Times New Roman" w:eastAsia="Times New Roman" w:hAnsi="Times New Roman" w:cs="Times New Roman"/>
          <w:b/>
          <w:bCs/>
        </w:rPr>
        <w:t>support either</w:t>
      </w:r>
      <w:r w:rsidRPr="5EB61D3A">
        <w:rPr>
          <w:rFonts w:ascii="Times New Roman" w:eastAsia="Times New Roman" w:hAnsi="Times New Roman" w:cs="Times New Roman"/>
        </w:rPr>
        <w:t xml:space="preserve"> </w:t>
      </w:r>
      <w:r w:rsidRPr="5EB61D3A">
        <w:rPr>
          <w:rFonts w:ascii="Times New Roman" w:eastAsia="Times New Roman" w:hAnsi="Times New Roman" w:cs="Times New Roman"/>
          <w:b/>
          <w:bCs/>
        </w:rPr>
        <w:t>remotely</w:t>
      </w:r>
      <w:r w:rsidRPr="5EB61D3A">
        <w:rPr>
          <w:rFonts w:ascii="Times New Roman" w:eastAsia="Times New Roman" w:hAnsi="Times New Roman" w:cs="Times New Roman"/>
        </w:rPr>
        <w:t xml:space="preserve"> or </w:t>
      </w:r>
      <w:r w:rsidRPr="5EB61D3A">
        <w:rPr>
          <w:rFonts w:ascii="Times New Roman" w:eastAsia="Times New Roman" w:hAnsi="Times New Roman" w:cs="Times New Roman"/>
          <w:b/>
          <w:bCs/>
        </w:rPr>
        <w:t>in-person</w:t>
      </w:r>
      <w:r w:rsidRPr="5EB61D3A">
        <w:rPr>
          <w:rFonts w:ascii="Times New Roman" w:eastAsia="Times New Roman" w:hAnsi="Times New Roman" w:cs="Times New Roman"/>
        </w:rPr>
        <w:t xml:space="preserve"> </w:t>
      </w:r>
      <w:r w:rsidRPr="5EB61D3A">
        <w:rPr>
          <w:rFonts w:ascii="Times New Roman" w:eastAsia="Times New Roman" w:hAnsi="Times New Roman" w:cs="Times New Roman"/>
          <w:b/>
          <w:bCs/>
        </w:rPr>
        <w:t>tailored to your business needs</w:t>
      </w:r>
      <w:r w:rsidRPr="5EB61D3A">
        <w:rPr>
          <w:rFonts w:ascii="Times New Roman" w:eastAsia="Times New Roman" w:hAnsi="Times New Roman" w:cs="Times New Roman"/>
        </w:rPr>
        <w:t>. Before matching you with a suitable expert, please take 2–3 minutes to complete this interest form.</w:t>
      </w:r>
      <w:commentRangeEnd w:id="0"/>
      <w:r w:rsidR="00000000">
        <w:commentReference w:id="0"/>
      </w:r>
      <w:commentRangeEnd w:id="1"/>
      <w:r w:rsidR="00000000">
        <w:commentReference w:id="1"/>
      </w:r>
    </w:p>
    <w:p w14:paraId="4D9A4BAD" w14:textId="5D5686D7" w:rsidR="00CF05E6" w:rsidRDefault="00CF05E6" w:rsidP="00CF05E6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</w:rPr>
      </w:pPr>
      <w:r w:rsidRPr="00CF05E6">
        <w:rPr>
          <w:rFonts w:ascii="Times New Roman" w:eastAsia="Times New Roman" w:hAnsi="Times New Roman" w:cs="Times New Roman"/>
          <w:b/>
          <w:bCs/>
        </w:rPr>
        <w:t>What’s your name and your company name?</w:t>
      </w:r>
    </w:p>
    <w:p w14:paraId="06A7D1BD" w14:textId="0BB91AB4" w:rsidR="00CF05E6" w:rsidRDefault="00CF05E6" w:rsidP="00CF05E6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i/>
          <w:iCs/>
        </w:rPr>
      </w:pPr>
      <w:r w:rsidRPr="79B5D5BB">
        <w:rPr>
          <w:rFonts w:ascii="Times New Roman" w:eastAsia="Times New Roman" w:hAnsi="Times New Roman" w:cs="Times New Roman"/>
          <w:i/>
          <w:iCs/>
        </w:rPr>
        <w:t>(Open-ended)</w:t>
      </w:r>
    </w:p>
    <w:p w14:paraId="2A6970A8" w14:textId="77777777" w:rsidR="00CF05E6" w:rsidRPr="00CF05E6" w:rsidRDefault="00CF05E6" w:rsidP="00CF05E6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b/>
          <w:bCs/>
        </w:rPr>
      </w:pPr>
    </w:p>
    <w:p w14:paraId="5670B7B2" w14:textId="1F2BFB5E" w:rsidR="00C1099E" w:rsidRPr="00CF05E6" w:rsidRDefault="355D364E" w:rsidP="00CF05E6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CF05E6">
        <w:rPr>
          <w:rFonts w:ascii="Times New Roman" w:eastAsia="Times New Roman" w:hAnsi="Times New Roman" w:cs="Times New Roman"/>
          <w:b/>
          <w:bCs/>
        </w:rPr>
        <w:t>Do you feel your business growth is limited by gaps in technical knowledge, systems, or external guidance?</w:t>
      </w:r>
    </w:p>
    <w:p w14:paraId="34938759" w14:textId="50871D9B" w:rsidR="00C1099E" w:rsidRDefault="796A6184" w:rsidP="79B5D5BB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5EB61D3A">
        <w:rPr>
          <w:rFonts w:ascii="Times New Roman" w:eastAsia="Times New Roman" w:hAnsi="Times New Roman" w:cs="Times New Roman"/>
        </w:rPr>
        <w:t xml:space="preserve"> ☐ Yes, often</w:t>
      </w:r>
    </w:p>
    <w:p w14:paraId="2A95BFFD" w14:textId="5E54F967" w:rsidR="00C1099E" w:rsidRDefault="4ED60B06" w:rsidP="79B5D5BB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79B5D5BB">
        <w:rPr>
          <w:rFonts w:ascii="Times New Roman" w:eastAsia="Times New Roman" w:hAnsi="Times New Roman" w:cs="Times New Roman"/>
        </w:rPr>
        <w:t xml:space="preserve"> ☐ Sometimes</w:t>
      </w:r>
    </w:p>
    <w:p w14:paraId="7FED22A6" w14:textId="053103F4" w:rsidR="00C1099E" w:rsidRDefault="4ED60B06" w:rsidP="79B5D5BB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79B5D5BB">
        <w:rPr>
          <w:rFonts w:ascii="Times New Roman" w:eastAsia="Times New Roman" w:hAnsi="Times New Roman" w:cs="Times New Roman"/>
        </w:rPr>
        <w:t xml:space="preserve"> ☐ No, I feel fully equipped</w:t>
      </w:r>
    </w:p>
    <w:p w14:paraId="16BC1668" w14:textId="1EB9CC7E" w:rsidR="00C1099E" w:rsidRPr="00CF05E6" w:rsidRDefault="796A6184" w:rsidP="00CF05E6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</w:rPr>
      </w:pPr>
      <w:r w:rsidRPr="00CF05E6">
        <w:rPr>
          <w:rFonts w:ascii="Times New Roman" w:eastAsia="Times New Roman" w:hAnsi="Times New Roman" w:cs="Times New Roman"/>
          <w:b/>
          <w:bCs/>
        </w:rPr>
        <w:t>How do you make decisions when facing complex business challenges (e.g., production issues, team performance, market growth)?</w:t>
      </w:r>
    </w:p>
    <w:p w14:paraId="66D4FA4A" w14:textId="4F3D51AB" w:rsidR="00C1099E" w:rsidRDefault="4ED60B06" w:rsidP="79B5D5BB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79B5D5BB">
        <w:rPr>
          <w:rFonts w:ascii="Times New Roman" w:eastAsia="Times New Roman" w:hAnsi="Times New Roman" w:cs="Times New Roman"/>
        </w:rPr>
        <w:t xml:space="preserve"> ☐ I rely on trial and error</w:t>
      </w:r>
    </w:p>
    <w:p w14:paraId="70A5E015" w14:textId="34BD2F73" w:rsidR="00C1099E" w:rsidRDefault="4ED60B06" w:rsidP="79B5D5BB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79B5D5BB">
        <w:rPr>
          <w:rFonts w:ascii="Times New Roman" w:eastAsia="Times New Roman" w:hAnsi="Times New Roman" w:cs="Times New Roman"/>
        </w:rPr>
        <w:t xml:space="preserve"> ☐ I ask friends/peers</w:t>
      </w:r>
    </w:p>
    <w:p w14:paraId="217CB8EA" w14:textId="018A765F" w:rsidR="00C1099E" w:rsidRDefault="4ED60B06" w:rsidP="79B5D5BB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79B5D5BB">
        <w:rPr>
          <w:rFonts w:ascii="Times New Roman" w:eastAsia="Times New Roman" w:hAnsi="Times New Roman" w:cs="Times New Roman"/>
        </w:rPr>
        <w:t xml:space="preserve"> ☐ I search online or attend trainings</w:t>
      </w:r>
    </w:p>
    <w:p w14:paraId="1C1511EF" w14:textId="46C5FD39" w:rsidR="00C1099E" w:rsidRDefault="4ED60B06" w:rsidP="79B5D5BB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79B5D5BB">
        <w:rPr>
          <w:rFonts w:ascii="Times New Roman" w:eastAsia="Times New Roman" w:hAnsi="Times New Roman" w:cs="Times New Roman"/>
        </w:rPr>
        <w:t xml:space="preserve"> ☐ I consult experts/mentors</w:t>
      </w:r>
    </w:p>
    <w:p w14:paraId="2C98321C" w14:textId="47C6012A" w:rsidR="796A6184" w:rsidRPr="00CF05E6" w:rsidRDefault="1B9B2CD1" w:rsidP="00CF05E6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</w:rPr>
      </w:pPr>
      <w:r w:rsidRPr="00CF05E6">
        <w:rPr>
          <w:rFonts w:ascii="Times New Roman" w:eastAsia="Times New Roman" w:hAnsi="Times New Roman" w:cs="Times New Roman"/>
          <w:b/>
          <w:bCs/>
        </w:rPr>
        <w:t xml:space="preserve">a. </w:t>
      </w:r>
      <w:r w:rsidR="46B93E90" w:rsidRPr="00CF05E6">
        <w:rPr>
          <w:rFonts w:ascii="Times New Roman" w:eastAsia="Times New Roman" w:hAnsi="Times New Roman" w:cs="Times New Roman"/>
          <w:b/>
          <w:bCs/>
        </w:rPr>
        <w:t>What are the top two challenges in your business where you would most value expert support?</w:t>
      </w:r>
    </w:p>
    <w:p w14:paraId="58FF3C03" w14:textId="157B7756" w:rsidR="00C1099E" w:rsidRDefault="4ED60B06" w:rsidP="79B5D5BB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79B5D5BB">
        <w:rPr>
          <w:rFonts w:ascii="Times New Roman" w:eastAsia="Times New Roman" w:hAnsi="Times New Roman" w:cs="Times New Roman"/>
        </w:rPr>
        <w:t xml:space="preserve"> ☐ Increasing sales</w:t>
      </w:r>
    </w:p>
    <w:p w14:paraId="619B8AB6" w14:textId="4A09DABE" w:rsidR="00C1099E" w:rsidRDefault="4ED60B06" w:rsidP="79B5D5BB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79B5D5BB">
        <w:rPr>
          <w:rFonts w:ascii="Times New Roman" w:eastAsia="Times New Roman" w:hAnsi="Times New Roman" w:cs="Times New Roman"/>
        </w:rPr>
        <w:t xml:space="preserve"> ☐ Improving production processes</w:t>
      </w:r>
    </w:p>
    <w:p w14:paraId="0BD3A2D7" w14:textId="19F5AA44" w:rsidR="00C1099E" w:rsidRDefault="4ED60B06" w:rsidP="79B5D5BB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79B5D5BB">
        <w:rPr>
          <w:rFonts w:ascii="Times New Roman" w:eastAsia="Times New Roman" w:hAnsi="Times New Roman" w:cs="Times New Roman"/>
        </w:rPr>
        <w:t xml:space="preserve"> ☐ Modernizing my business</w:t>
      </w:r>
    </w:p>
    <w:p w14:paraId="4685EDAE" w14:textId="46385980" w:rsidR="00C1099E" w:rsidRDefault="4ED60B06" w:rsidP="79B5D5BB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79B5D5BB">
        <w:rPr>
          <w:rFonts w:ascii="Times New Roman" w:eastAsia="Times New Roman" w:hAnsi="Times New Roman" w:cs="Times New Roman"/>
        </w:rPr>
        <w:t xml:space="preserve"> ☐ Becoming more sustainable</w:t>
      </w:r>
    </w:p>
    <w:p w14:paraId="592B9EE7" w14:textId="371AFE3A" w:rsidR="00C1099E" w:rsidRDefault="4ED60B06" w:rsidP="79B5D5BB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79B5D5BB">
        <w:rPr>
          <w:rFonts w:ascii="Times New Roman" w:eastAsia="Times New Roman" w:hAnsi="Times New Roman" w:cs="Times New Roman"/>
        </w:rPr>
        <w:t xml:space="preserve"> ☐ Optimizing team structure/performance</w:t>
      </w:r>
    </w:p>
    <w:p w14:paraId="6CD3E28F" w14:textId="4F918AAA" w:rsidR="00C1099E" w:rsidRDefault="4ED60B06" w:rsidP="79B5D5BB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79B5D5BB">
        <w:rPr>
          <w:rFonts w:ascii="Times New Roman" w:eastAsia="Times New Roman" w:hAnsi="Times New Roman" w:cs="Times New Roman"/>
        </w:rPr>
        <w:t xml:space="preserve"> ☐ Improving product or service quality</w:t>
      </w:r>
    </w:p>
    <w:p w14:paraId="45582657" w14:textId="7971EAFF" w:rsidR="00C1099E" w:rsidRDefault="4ED60B06" w:rsidP="79B5D5BB">
      <w:pPr>
        <w:spacing w:before="240" w:after="240" w:line="240" w:lineRule="auto"/>
        <w:rPr>
          <w:ins w:id="2" w:author="Clementine Nyirarukundo" w:date="2025-08-06T12:30:00Z" w16du:dateUtc="2025-08-06T12:30:07Z"/>
          <w:rFonts w:ascii="Times New Roman" w:eastAsia="Times New Roman" w:hAnsi="Times New Roman" w:cs="Times New Roman"/>
        </w:rPr>
      </w:pPr>
      <w:r w:rsidRPr="7B69B27F">
        <w:rPr>
          <w:rFonts w:ascii="Times New Roman" w:eastAsia="Times New Roman" w:hAnsi="Times New Roman" w:cs="Times New Roman"/>
        </w:rPr>
        <w:t xml:space="preserve"> ☐ Other: ___________</w:t>
      </w:r>
    </w:p>
    <w:p w14:paraId="4BEAA9D9" w14:textId="0A600C15" w:rsidR="00C1099E" w:rsidRDefault="00CF05E6" w:rsidP="5EB61D3A">
      <w:pPr>
        <w:spacing w:before="240" w:after="240" w:line="240" w:lineRule="auto"/>
        <w:rPr>
          <w:del w:id="3" w:author="Clementine Nyirarukundo" w:date="2025-08-06T12:30:00Z" w16du:dateUtc="2025-08-06T12:30:05Z"/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b. </w:t>
      </w:r>
      <w:r w:rsidR="19DEB4A2" w:rsidRPr="5EB61D3A">
        <w:rPr>
          <w:rFonts w:ascii="Times New Roman" w:eastAsia="Times New Roman" w:hAnsi="Times New Roman" w:cs="Times New Roman"/>
          <w:b/>
          <w:bCs/>
        </w:rPr>
        <w:t>Please provide more details about the specific challenges you are currently experiencing in your business.</w:t>
      </w:r>
    </w:p>
    <w:p w14:paraId="78B309D1" w14:textId="10A110E7" w:rsidR="00C1099E" w:rsidRDefault="5F390000" w:rsidP="5EB61D3A">
      <w:pPr>
        <w:spacing w:line="240" w:lineRule="auto"/>
        <w:rPr>
          <w:rFonts w:ascii="Times New Roman" w:eastAsia="Times New Roman" w:hAnsi="Times New Roman" w:cs="Times New Roman"/>
          <w:i/>
          <w:iCs/>
        </w:rPr>
      </w:pPr>
      <w:r w:rsidRPr="5EB61D3A">
        <w:rPr>
          <w:rFonts w:ascii="Times New Roman" w:eastAsia="Times New Roman" w:hAnsi="Times New Roman" w:cs="Times New Roman"/>
          <w:i/>
          <w:iCs/>
        </w:rPr>
        <w:t>(Open-ended)</w:t>
      </w:r>
    </w:p>
    <w:p w14:paraId="46023AD7" w14:textId="503CBB99" w:rsidR="796A6184" w:rsidRPr="00CF05E6" w:rsidRDefault="7DD5A678" w:rsidP="00CF05E6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</w:rPr>
      </w:pPr>
      <w:r w:rsidRPr="00CF05E6">
        <w:rPr>
          <w:rFonts w:ascii="Times New Roman" w:eastAsia="Times New Roman" w:hAnsi="Times New Roman" w:cs="Times New Roman"/>
          <w:b/>
          <w:bCs/>
        </w:rPr>
        <w:t>If an international expert could support you remotely and on-site, what specific areas would you most like practical advice or training in?</w:t>
      </w:r>
    </w:p>
    <w:p w14:paraId="154E439E" w14:textId="3182B0FE" w:rsidR="00C1099E" w:rsidRDefault="4ED60B06" w:rsidP="79B5D5BB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</w:rPr>
      </w:pPr>
      <w:r w:rsidRPr="79B5D5BB">
        <w:rPr>
          <w:rFonts w:ascii="Times New Roman" w:eastAsia="Times New Roman" w:hAnsi="Times New Roman" w:cs="Times New Roman"/>
        </w:rPr>
        <w:t xml:space="preserve"> </w:t>
      </w:r>
      <w:r w:rsidRPr="79B5D5BB">
        <w:rPr>
          <w:rFonts w:ascii="Times New Roman" w:eastAsia="Times New Roman" w:hAnsi="Times New Roman" w:cs="Times New Roman"/>
          <w:i/>
          <w:iCs/>
        </w:rPr>
        <w:t>(Open-ended)</w:t>
      </w:r>
    </w:p>
    <w:p w14:paraId="18605615" w14:textId="38EA9022" w:rsidR="00C1099E" w:rsidRDefault="00C1099E" w:rsidP="79B5D5BB">
      <w:pPr>
        <w:spacing w:line="240" w:lineRule="auto"/>
        <w:rPr>
          <w:rFonts w:ascii="Times New Roman" w:eastAsia="Times New Roman" w:hAnsi="Times New Roman" w:cs="Times New Roman"/>
        </w:rPr>
      </w:pPr>
    </w:p>
    <w:p w14:paraId="0AC2D61B" w14:textId="667601B9" w:rsidR="796A6184" w:rsidRPr="00CF05E6" w:rsidRDefault="3F1438D5" w:rsidP="00CF05E6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</w:rPr>
      </w:pPr>
      <w:r w:rsidRPr="00CF05E6">
        <w:rPr>
          <w:rFonts w:ascii="Times New Roman" w:eastAsia="Times New Roman" w:hAnsi="Times New Roman" w:cs="Times New Roman"/>
          <w:b/>
          <w:bCs/>
        </w:rPr>
        <w:t>If you could receive tailored guidance from a global expert, what results would you hope to achieve in your business within the next 6–12 months?</w:t>
      </w:r>
    </w:p>
    <w:p w14:paraId="5B5DECD6" w14:textId="2B1DF9F1" w:rsidR="00C1099E" w:rsidRDefault="4ED60B06" w:rsidP="79B5D5BB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</w:rPr>
      </w:pPr>
      <w:r w:rsidRPr="79B5D5BB">
        <w:rPr>
          <w:rFonts w:ascii="Times New Roman" w:eastAsia="Times New Roman" w:hAnsi="Times New Roman" w:cs="Times New Roman"/>
        </w:rPr>
        <w:t xml:space="preserve"> </w:t>
      </w:r>
      <w:r w:rsidRPr="79B5D5BB">
        <w:rPr>
          <w:rFonts w:ascii="Times New Roman" w:eastAsia="Times New Roman" w:hAnsi="Times New Roman" w:cs="Times New Roman"/>
          <w:i/>
          <w:iCs/>
        </w:rPr>
        <w:t>(Open-ended)</w:t>
      </w:r>
    </w:p>
    <w:p w14:paraId="1BBA3B95" w14:textId="0E9A097D" w:rsidR="00C1099E" w:rsidRDefault="00C1099E" w:rsidP="79B5D5BB">
      <w:pPr>
        <w:spacing w:line="240" w:lineRule="auto"/>
        <w:rPr>
          <w:rFonts w:ascii="Times New Roman" w:eastAsia="Times New Roman" w:hAnsi="Times New Roman" w:cs="Times New Roman"/>
        </w:rPr>
      </w:pPr>
    </w:p>
    <w:p w14:paraId="1195D3A1" w14:textId="540C7B5B" w:rsidR="00C1099E" w:rsidRPr="00CF05E6" w:rsidRDefault="699E0FE2" w:rsidP="00CF05E6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</w:rPr>
      </w:pPr>
      <w:r w:rsidRPr="00CF05E6">
        <w:rPr>
          <w:rFonts w:ascii="Times New Roman" w:eastAsia="Times New Roman" w:hAnsi="Times New Roman" w:cs="Times New Roman"/>
          <w:b/>
          <w:bCs/>
        </w:rPr>
        <w:t>Are you prepared to apply expert recommendations and participate in follow-up sessions to ensure long-term impact for your business and community?</w:t>
      </w:r>
    </w:p>
    <w:p w14:paraId="41F9A406" w14:textId="0B53A19F" w:rsidR="00C1099E" w:rsidRDefault="4ED60B06" w:rsidP="79B5D5BB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79B5D5BB">
        <w:rPr>
          <w:rFonts w:ascii="Times New Roman" w:eastAsia="Times New Roman" w:hAnsi="Times New Roman" w:cs="Times New Roman"/>
        </w:rPr>
        <w:t xml:space="preserve"> ☐ Yes, I</w:t>
      </w:r>
      <w:r w:rsidR="6CDC8FA6" w:rsidRPr="79B5D5BB">
        <w:rPr>
          <w:rFonts w:ascii="Times New Roman" w:eastAsia="Times New Roman" w:hAnsi="Times New Roman" w:cs="Times New Roman"/>
        </w:rPr>
        <w:t xml:space="preserve"> a</w:t>
      </w:r>
      <w:r w:rsidRPr="79B5D5BB">
        <w:rPr>
          <w:rFonts w:ascii="Times New Roman" w:eastAsia="Times New Roman" w:hAnsi="Times New Roman" w:cs="Times New Roman"/>
        </w:rPr>
        <w:t>m ready and committed</w:t>
      </w:r>
    </w:p>
    <w:p w14:paraId="2BB33F00" w14:textId="3D19C887" w:rsidR="00C1099E" w:rsidRDefault="4ED60B06" w:rsidP="79B5D5BB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79B5D5BB">
        <w:rPr>
          <w:rFonts w:ascii="Times New Roman" w:eastAsia="Times New Roman" w:hAnsi="Times New Roman" w:cs="Times New Roman"/>
        </w:rPr>
        <w:t xml:space="preserve"> ☐ Maybe, I</w:t>
      </w:r>
      <w:r w:rsidR="137956D5" w:rsidRPr="79B5D5BB">
        <w:rPr>
          <w:rFonts w:ascii="Times New Roman" w:eastAsia="Times New Roman" w:hAnsi="Times New Roman" w:cs="Times New Roman"/>
        </w:rPr>
        <w:t xml:space="preserve"> woul</w:t>
      </w:r>
      <w:r w:rsidRPr="79B5D5BB">
        <w:rPr>
          <w:rFonts w:ascii="Times New Roman" w:eastAsia="Times New Roman" w:hAnsi="Times New Roman" w:cs="Times New Roman"/>
        </w:rPr>
        <w:t>d like to understand more</w:t>
      </w:r>
    </w:p>
    <w:p w14:paraId="16EF069B" w14:textId="6CCE8A0C" w:rsidR="00C1099E" w:rsidRDefault="4ED60B06" w:rsidP="79B5D5BB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79B5D5BB">
        <w:rPr>
          <w:rFonts w:ascii="Times New Roman" w:eastAsia="Times New Roman" w:hAnsi="Times New Roman" w:cs="Times New Roman"/>
        </w:rPr>
        <w:t xml:space="preserve"> ☐ No, not at the moment</w:t>
      </w:r>
    </w:p>
    <w:p w14:paraId="09DA3071" w14:textId="29A2F19A" w:rsidR="00C1099E" w:rsidRDefault="00C1099E" w:rsidP="79B5D5BB">
      <w:pPr>
        <w:spacing w:line="240" w:lineRule="auto"/>
        <w:rPr>
          <w:rFonts w:ascii="Times New Roman" w:eastAsia="Times New Roman" w:hAnsi="Times New Roman" w:cs="Times New Roman"/>
        </w:rPr>
      </w:pPr>
    </w:p>
    <w:p w14:paraId="5E5787A5" w14:textId="709FE73F" w:rsidR="00C1099E" w:rsidRDefault="00C1099E" w:rsidP="79B5D5BB">
      <w:pPr>
        <w:spacing w:line="240" w:lineRule="auto"/>
        <w:rPr>
          <w:rFonts w:ascii="Times New Roman" w:eastAsia="Times New Roman" w:hAnsi="Times New Roman" w:cs="Times New Roman"/>
        </w:rPr>
      </w:pPr>
    </w:p>
    <w:sectPr w:rsidR="00C1099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liane Rutaganira" w:date="2025-08-21T11:26:00Z" w:initials="ER">
    <w:p w14:paraId="2B674CD6" w14:textId="2931F7E1" w:rsidR="00000000" w:rsidRDefault="00000000">
      <w:r>
        <w:annotationRef/>
      </w:r>
      <w:r w:rsidRPr="5E48ED4C">
        <w:t xml:space="preserve">I would add one last question on timeline. </w:t>
      </w:r>
      <w:proofErr w:type="spellStart"/>
      <w:r w:rsidRPr="5E48ED4C">
        <w:t>E.g</w:t>
      </w:r>
      <w:proofErr w:type="spellEnd"/>
      <w:r w:rsidRPr="5E48ED4C">
        <w:t xml:space="preserve"> "By when do you require this expertise?”</w:t>
      </w:r>
    </w:p>
  </w:comment>
  <w:comment w:id="1" w:author="Willine Ikirezi" w:date="2025-08-21T12:18:00Z" w:initials="WI">
    <w:p w14:paraId="391273EA" w14:textId="6526C622" w:rsidR="00000000" w:rsidRDefault="00000000">
      <w:r>
        <w:annotationRef/>
      </w:r>
      <w:r w:rsidRPr="05ADACED">
        <w:t>Wouldn't that put us at an advantage since we don't really know when they are able to send their experts?</w:t>
      </w:r>
    </w:p>
    <w:p w14:paraId="1567A175" w14:textId="73360DC9" w:rsidR="00000000" w:rsidRDefault="00000000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B674CD6" w15:done="1"/>
  <w15:commentEx w15:paraId="1567A175" w15:paraIdParent="2B674CD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309D491" w16cex:dateUtc="2025-08-21T09:26:00Z">
    <w16cex:extLst>
      <w16:ext w16:uri="{CE6994B0-6A32-4C9F-8C6B-6E91EDA988CE}">
        <cr:reactions xmlns:cr="http://schemas.microsoft.com/office/comments/2020/reactions">
          <cr:reaction reactionType="1">
            <cr:reactionInfo dateUtc="2025-08-21T13:26:28Z">
              <cr:user userId="S::willine.ikirezi@bpn.rw::11dd9f99-813a-424b-b243-9a9a67c9cd69" userProvider="AD" userName="Willine Ikirezi"/>
            </cr:reactionInfo>
          </cr:reaction>
        </cr:reactions>
      </w16:ext>
    </w16cex:extLst>
  </w16cex:commentExtensible>
  <w16cex:commentExtensible w16cex:durableId="66B09A0E" w16cex:dateUtc="2025-08-21T10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B674CD6" w16cid:durableId="5309D491"/>
  <w16cid:commentId w16cid:paraId="1567A175" w16cid:durableId="66B09A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85379"/>
    <w:multiLevelType w:val="hybridMultilevel"/>
    <w:tmpl w:val="2BDAA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10332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liane Rutaganira">
    <w15:presenceInfo w15:providerId="AD" w15:userId="S::eliane.rutaganira@bpn.rw::f0833e6e-3ef9-47e4-9008-a05829d8d308"/>
  </w15:person>
  <w15:person w15:author="Willine Ikirezi">
    <w15:presenceInfo w15:providerId="AD" w15:userId="S::willine.ikirezi@bpn.rw::11dd9f99-813a-424b-b243-9a9a67c9cd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1185B0"/>
    <w:rsid w:val="0031E4FA"/>
    <w:rsid w:val="005D1040"/>
    <w:rsid w:val="00C1099E"/>
    <w:rsid w:val="00CF05E6"/>
    <w:rsid w:val="074BABC9"/>
    <w:rsid w:val="0A388280"/>
    <w:rsid w:val="0B58C5D6"/>
    <w:rsid w:val="0DA2E598"/>
    <w:rsid w:val="0E52C7BB"/>
    <w:rsid w:val="12DDB66A"/>
    <w:rsid w:val="137956D5"/>
    <w:rsid w:val="15A3846C"/>
    <w:rsid w:val="1923D6FA"/>
    <w:rsid w:val="19DEB4A2"/>
    <w:rsid w:val="1B9B2CD1"/>
    <w:rsid w:val="21AB7426"/>
    <w:rsid w:val="22819A7E"/>
    <w:rsid w:val="2365B1A0"/>
    <w:rsid w:val="236BDA76"/>
    <w:rsid w:val="2451D253"/>
    <w:rsid w:val="2455E6BC"/>
    <w:rsid w:val="2634DA86"/>
    <w:rsid w:val="2CC97AFD"/>
    <w:rsid w:val="30466C72"/>
    <w:rsid w:val="355D364E"/>
    <w:rsid w:val="3880C059"/>
    <w:rsid w:val="39931AFC"/>
    <w:rsid w:val="3F1438D5"/>
    <w:rsid w:val="46B93E90"/>
    <w:rsid w:val="4764B080"/>
    <w:rsid w:val="48DE5896"/>
    <w:rsid w:val="4D44C5C5"/>
    <w:rsid w:val="4E1185B0"/>
    <w:rsid w:val="4ED60B06"/>
    <w:rsid w:val="4EEFF0DD"/>
    <w:rsid w:val="516B1410"/>
    <w:rsid w:val="54F34E06"/>
    <w:rsid w:val="563C1447"/>
    <w:rsid w:val="56513342"/>
    <w:rsid w:val="5667F770"/>
    <w:rsid w:val="5BC31E52"/>
    <w:rsid w:val="5DC816DC"/>
    <w:rsid w:val="5EB61D3A"/>
    <w:rsid w:val="5F390000"/>
    <w:rsid w:val="621894ED"/>
    <w:rsid w:val="699E0FE2"/>
    <w:rsid w:val="6B462123"/>
    <w:rsid w:val="6C9C82D8"/>
    <w:rsid w:val="6CDC8FA6"/>
    <w:rsid w:val="78012DC6"/>
    <w:rsid w:val="796A6184"/>
    <w:rsid w:val="79B5D5BB"/>
    <w:rsid w:val="7AA37052"/>
    <w:rsid w:val="7B69B27F"/>
    <w:rsid w:val="7DCB9E5D"/>
    <w:rsid w:val="7DD5A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85B0"/>
  <w15:chartTrackingRefBased/>
  <w15:docId w15:val="{94443B09-237A-4908-825F-EA60B46B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uiPriority w:val="9"/>
    <w:unhideWhenUsed/>
    <w:qFormat/>
    <w:rsid w:val="79B5D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F0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Willine Ikirezi</dc:creator>
  <cp:keywords/>
  <dc:description/>
  <cp:lastModifiedBy>Lucien Nshunguyinka</cp:lastModifiedBy>
  <cp:revision>5</cp:revision>
  <dcterms:created xsi:type="dcterms:W3CDTF">2025-07-24T12:56:00Z</dcterms:created>
  <dcterms:modified xsi:type="dcterms:W3CDTF">2025-08-28T13:48:00Z</dcterms:modified>
</cp:coreProperties>
</file>